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269EF" w14:textId="77777777" w:rsidR="008B406F" w:rsidRPr="00E15CAA" w:rsidRDefault="000022E7">
      <w:pPr>
        <w:rPr>
          <w:rFonts w:ascii="Arial" w:hAnsi="Arial" w:cs="Arial"/>
          <w:sz w:val="24"/>
          <w:szCs w:val="24"/>
        </w:rPr>
      </w:pPr>
      <w:r w:rsidRPr="00E15CAA">
        <w:rPr>
          <w:rFonts w:ascii="Arial" w:hAnsi="Arial" w:cs="Arial"/>
          <w:sz w:val="24"/>
          <w:szCs w:val="24"/>
        </w:rPr>
        <w:t>Fundamentação teórica.</w:t>
      </w:r>
    </w:p>
    <w:p w14:paraId="33C6D25D" w14:textId="77777777" w:rsidR="000022E7" w:rsidRPr="00E15CAA" w:rsidRDefault="000022E7">
      <w:pPr>
        <w:rPr>
          <w:rFonts w:ascii="Arial" w:hAnsi="Arial" w:cs="Arial"/>
          <w:sz w:val="24"/>
          <w:szCs w:val="24"/>
        </w:rPr>
      </w:pPr>
      <w:commentRangeStart w:id="0"/>
      <w:commentRangeStart w:id="1"/>
      <w:r w:rsidRPr="00E15CAA">
        <w:rPr>
          <w:rFonts w:ascii="Arial" w:hAnsi="Arial" w:cs="Arial"/>
          <w:sz w:val="24"/>
          <w:szCs w:val="24"/>
        </w:rPr>
        <w:t xml:space="preserve">Existem diversos tipos de </w:t>
      </w:r>
      <w:commentRangeStart w:id="2"/>
      <w:r w:rsidRPr="00E15CAA">
        <w:rPr>
          <w:rFonts w:ascii="Arial" w:hAnsi="Arial" w:cs="Arial"/>
          <w:sz w:val="24"/>
          <w:szCs w:val="24"/>
        </w:rPr>
        <w:t xml:space="preserve">condições climáticas </w:t>
      </w:r>
      <w:commentRangeEnd w:id="2"/>
      <w:r w:rsidR="00E35F60">
        <w:rPr>
          <w:rStyle w:val="Refdecomentrio"/>
        </w:rPr>
        <w:commentReference w:id="2"/>
      </w:r>
      <w:r w:rsidRPr="00E15CAA">
        <w:rPr>
          <w:rFonts w:ascii="Arial" w:hAnsi="Arial" w:cs="Arial"/>
          <w:sz w:val="24"/>
          <w:szCs w:val="24"/>
        </w:rPr>
        <w:t>e essa grande variação normalmente só é interessante para os estudiosos de meteorologia</w:t>
      </w:r>
      <w:ins w:id="3" w:author="Thiago Prado de Campos" w:date="2015-04-13T15:10:00Z">
        <w:r w:rsidR="00E35F60">
          <w:rPr>
            <w:rFonts w:ascii="Arial" w:hAnsi="Arial" w:cs="Arial"/>
            <w:sz w:val="24"/>
            <w:szCs w:val="24"/>
          </w:rPr>
          <w:t xml:space="preserve">. </w:t>
        </w:r>
      </w:ins>
      <w:commentRangeEnd w:id="0"/>
      <w:ins w:id="4" w:author="Thiago Prado de Campos" w:date="2015-04-13T15:19:00Z">
        <w:r w:rsidR="00D77489">
          <w:rPr>
            <w:rStyle w:val="Refdecomentrio"/>
          </w:rPr>
          <w:commentReference w:id="0"/>
        </w:r>
      </w:ins>
      <w:ins w:id="5" w:author="Thiago Prado de Campos" w:date="2015-04-13T15:10:00Z">
        <w:r w:rsidR="00E35F60">
          <w:rPr>
            <w:rFonts w:ascii="Arial" w:hAnsi="Arial" w:cs="Arial"/>
            <w:sz w:val="24"/>
            <w:szCs w:val="24"/>
          </w:rPr>
          <w:t>P</w:t>
        </w:r>
      </w:ins>
      <w:ins w:id="6" w:author="Thiago Prado de Campos" w:date="2015-04-13T15:11:00Z">
        <w:r w:rsidR="00E35F60">
          <w:rPr>
            <w:rFonts w:ascii="Arial" w:hAnsi="Arial" w:cs="Arial"/>
            <w:sz w:val="24"/>
            <w:szCs w:val="24"/>
          </w:rPr>
          <w:t>ara a maioria das pessoas</w:t>
        </w:r>
      </w:ins>
      <w:r w:rsidRPr="00E15CAA">
        <w:rPr>
          <w:rFonts w:ascii="Arial" w:hAnsi="Arial" w:cs="Arial"/>
          <w:sz w:val="24"/>
          <w:szCs w:val="24"/>
        </w:rPr>
        <w:t xml:space="preserve">, </w:t>
      </w:r>
      <w:del w:id="7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 xml:space="preserve">para nós </w:delText>
        </w:r>
      </w:del>
      <w:ins w:id="8" w:author="Thiago Prado de Campos" w:date="2015-04-13T15:11:00Z">
        <w:r w:rsidR="00E35F60">
          <w:rPr>
            <w:rFonts w:ascii="Arial" w:hAnsi="Arial" w:cs="Arial"/>
            <w:sz w:val="24"/>
            <w:szCs w:val="24"/>
          </w:rPr>
          <w:t>em seu</w:t>
        </w:r>
      </w:ins>
      <w:del w:id="9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>no</w:delText>
        </w:r>
      </w:del>
      <w:r w:rsidRPr="00E15CAA">
        <w:rPr>
          <w:rFonts w:ascii="Arial" w:hAnsi="Arial" w:cs="Arial"/>
          <w:sz w:val="24"/>
          <w:szCs w:val="24"/>
        </w:rPr>
        <w:t xml:space="preserve"> dia-a-dia </w:t>
      </w:r>
      <w:del w:id="10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>é interessante</w:delText>
        </w:r>
      </w:del>
      <w:ins w:id="11" w:author="Thiago Prado de Campos" w:date="2015-04-13T15:11:00Z">
        <w:r w:rsidR="00E35F60">
          <w:rPr>
            <w:rFonts w:ascii="Arial" w:hAnsi="Arial" w:cs="Arial"/>
            <w:sz w:val="24"/>
            <w:szCs w:val="24"/>
          </w:rPr>
          <w:t>interessa</w:t>
        </w:r>
      </w:ins>
      <w:r w:rsidRPr="00E15CAA">
        <w:rPr>
          <w:rFonts w:ascii="Arial" w:hAnsi="Arial" w:cs="Arial"/>
          <w:sz w:val="24"/>
          <w:szCs w:val="24"/>
        </w:rPr>
        <w:t xml:space="preserve"> saber informações como por exemplo</w:t>
      </w:r>
      <w:ins w:id="12" w:author="Thiago Prado de Campos" w:date="2015-04-13T15:11:00Z">
        <w:r w:rsidR="00E35F60">
          <w:rPr>
            <w:rFonts w:ascii="Arial" w:hAnsi="Arial" w:cs="Arial"/>
            <w:sz w:val="24"/>
            <w:szCs w:val="24"/>
          </w:rPr>
          <w:t>:</w:t>
        </w:r>
      </w:ins>
      <w:r w:rsidRPr="00E15CAA">
        <w:rPr>
          <w:rFonts w:ascii="Arial" w:hAnsi="Arial" w:cs="Arial"/>
          <w:sz w:val="24"/>
          <w:szCs w:val="24"/>
        </w:rPr>
        <w:t xml:space="preserve"> se o tempo está nublado</w:t>
      </w:r>
      <w:ins w:id="13" w:author="Thiago Prado de Campos" w:date="2015-04-13T15:11:00Z">
        <w:r w:rsidR="00E35F60">
          <w:rPr>
            <w:rFonts w:ascii="Arial" w:hAnsi="Arial" w:cs="Arial"/>
            <w:sz w:val="24"/>
            <w:szCs w:val="24"/>
          </w:rPr>
          <w:t>;</w:t>
        </w:r>
      </w:ins>
      <w:del w:id="14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>,</w:delText>
        </w:r>
      </w:del>
      <w:r w:rsidRPr="00E15CAA">
        <w:rPr>
          <w:rFonts w:ascii="Arial" w:hAnsi="Arial" w:cs="Arial"/>
          <w:sz w:val="24"/>
          <w:szCs w:val="24"/>
        </w:rPr>
        <w:t xml:space="preserve"> qual a probabilidade de chuva nessa semana</w:t>
      </w:r>
      <w:del w:id="15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>,</w:delText>
        </w:r>
      </w:del>
      <w:ins w:id="16" w:author="Thiago Prado de Campos" w:date="2015-04-13T15:11:00Z">
        <w:r w:rsidR="00E35F60">
          <w:rPr>
            <w:rFonts w:ascii="Arial" w:hAnsi="Arial" w:cs="Arial"/>
            <w:sz w:val="24"/>
            <w:szCs w:val="24"/>
          </w:rPr>
          <w:t>;</w:t>
        </w:r>
      </w:ins>
      <w:r w:rsidRPr="00E15CAA">
        <w:rPr>
          <w:rFonts w:ascii="Arial" w:hAnsi="Arial" w:cs="Arial"/>
          <w:sz w:val="24"/>
          <w:szCs w:val="24"/>
        </w:rPr>
        <w:t xml:space="preserve"> se o tempo vai estar bom para uma viagem ou até mesmo um simples passeio no parque. As condições climáticas podem afetar diretamente </w:t>
      </w:r>
      <w:del w:id="17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>n</w:delText>
        </w:r>
      </w:del>
      <w:r w:rsidRPr="00E15CAA">
        <w:rPr>
          <w:rFonts w:ascii="Arial" w:hAnsi="Arial" w:cs="Arial"/>
          <w:sz w:val="24"/>
          <w:szCs w:val="24"/>
        </w:rPr>
        <w:t xml:space="preserve">a rotina das pessoas </w:t>
      </w:r>
      <w:del w:id="18" w:author="Thiago Prado de Campos" w:date="2015-04-13T15:11:00Z">
        <w:r w:rsidRPr="00E15CAA" w:rsidDel="00E35F60">
          <w:rPr>
            <w:rFonts w:ascii="Arial" w:hAnsi="Arial" w:cs="Arial"/>
            <w:sz w:val="24"/>
            <w:szCs w:val="24"/>
          </w:rPr>
          <w:delText xml:space="preserve">e </w:delText>
        </w:r>
      </w:del>
      <w:r w:rsidRPr="00E15CAA">
        <w:rPr>
          <w:rFonts w:ascii="Arial" w:hAnsi="Arial" w:cs="Arial"/>
          <w:sz w:val="24"/>
          <w:szCs w:val="24"/>
        </w:rPr>
        <w:t>ou pega-las desprevenidas</w:t>
      </w:r>
      <w:ins w:id="19" w:author="Thiago Prado de Campos" w:date="2015-04-13T15:12:00Z">
        <w:r w:rsidR="00E35F60">
          <w:rPr>
            <w:rFonts w:ascii="Arial" w:hAnsi="Arial" w:cs="Arial"/>
            <w:sz w:val="24"/>
            <w:szCs w:val="24"/>
          </w:rPr>
          <w:t>. É</w:t>
        </w:r>
      </w:ins>
      <w:del w:id="20" w:author="Thiago Prado de Campos" w:date="2015-04-13T15:12:00Z">
        <w:r w:rsidR="000B6F08" w:rsidDel="00E35F60">
          <w:rPr>
            <w:rFonts w:ascii="Arial" w:hAnsi="Arial" w:cs="Arial"/>
            <w:sz w:val="24"/>
            <w:szCs w:val="24"/>
          </w:rPr>
          <w:delText>,</w:delText>
        </w:r>
        <w:r w:rsidRPr="00E15CAA" w:rsidDel="00E35F60">
          <w:rPr>
            <w:rFonts w:ascii="Arial" w:hAnsi="Arial" w:cs="Arial"/>
            <w:sz w:val="24"/>
            <w:szCs w:val="24"/>
          </w:rPr>
          <w:delText xml:space="preserve"> é</w:delText>
        </w:r>
      </w:del>
      <w:r w:rsidRPr="00E15CAA">
        <w:rPr>
          <w:rFonts w:ascii="Arial" w:hAnsi="Arial" w:cs="Arial"/>
          <w:sz w:val="24"/>
          <w:szCs w:val="24"/>
        </w:rPr>
        <w:t xml:space="preserve"> uma informação sempre válida a se saber no dia-a-dia, e foi pensando em simplificar a maneira de trazer essa informação que esse projeto foi criado.</w:t>
      </w:r>
      <w:commentRangeEnd w:id="1"/>
      <w:r w:rsidR="00E35F60">
        <w:rPr>
          <w:rStyle w:val="Refdecomentrio"/>
        </w:rPr>
        <w:commentReference w:id="1"/>
      </w:r>
    </w:p>
    <w:p w14:paraId="6D80F9C5" w14:textId="24EE43C1" w:rsidR="000022E7" w:rsidRDefault="000022E7">
      <w:pPr>
        <w:rPr>
          <w:rFonts w:ascii="Arial" w:hAnsi="Arial" w:cs="Arial"/>
          <w:sz w:val="24"/>
          <w:szCs w:val="24"/>
        </w:rPr>
      </w:pPr>
      <w:r w:rsidRPr="00E15CAA">
        <w:rPr>
          <w:rFonts w:ascii="Arial" w:hAnsi="Arial" w:cs="Arial"/>
          <w:sz w:val="24"/>
          <w:szCs w:val="24"/>
        </w:rPr>
        <w:t>Existem diversas fontes para se obter as condições climáticas hoje em dia</w:t>
      </w:r>
      <w:ins w:id="21" w:author="Thiago Prado de Campos" w:date="2015-04-13T15:14:00Z">
        <w:r w:rsidR="00BF3F2C">
          <w:rPr>
            <w:rFonts w:ascii="Arial" w:hAnsi="Arial" w:cs="Arial"/>
            <w:sz w:val="24"/>
            <w:szCs w:val="24"/>
          </w:rPr>
          <w:t xml:space="preserve">, tais como: X, Y e Z. A diversidade de fontes informáticas </w:t>
        </w:r>
      </w:ins>
      <w:ins w:id="22" w:author="Thiago Prado de Campos" w:date="2015-04-13T15:15:00Z">
        <w:r w:rsidR="00BF3F2C">
          <w:rPr>
            <w:rFonts w:ascii="Arial" w:hAnsi="Arial" w:cs="Arial"/>
            <w:sz w:val="24"/>
            <w:szCs w:val="24"/>
          </w:rPr>
          <w:t xml:space="preserve">provoca uma diferença na classificação </w:t>
        </w:r>
      </w:ins>
      <w:del w:id="23" w:author="Thiago Prado de Campos" w:date="2015-04-13T15:15:00Z">
        <w:r w:rsidRPr="00E15CAA" w:rsidDel="00BF3F2C">
          <w:rPr>
            <w:rFonts w:ascii="Arial" w:hAnsi="Arial" w:cs="Arial"/>
            <w:sz w:val="24"/>
            <w:szCs w:val="24"/>
          </w:rPr>
          <w:delText xml:space="preserve">, a variedade </w:delText>
        </w:r>
      </w:del>
      <w:r w:rsidRPr="00E15CAA">
        <w:rPr>
          <w:rFonts w:ascii="Arial" w:hAnsi="Arial" w:cs="Arial"/>
          <w:sz w:val="24"/>
          <w:szCs w:val="24"/>
        </w:rPr>
        <w:t xml:space="preserve">das condições </w:t>
      </w:r>
      <w:ins w:id="24" w:author="Thiago Prado de Campos" w:date="2015-04-13T15:15:00Z">
        <w:r w:rsidR="00BF3F2C">
          <w:rPr>
            <w:rFonts w:ascii="Arial" w:hAnsi="Arial" w:cs="Arial"/>
            <w:sz w:val="24"/>
            <w:szCs w:val="24"/>
          </w:rPr>
          <w:t xml:space="preserve">climáticas por cada um destes provedores de informações. </w:t>
        </w:r>
      </w:ins>
      <w:del w:id="25" w:author="Thiago Prado de Campos" w:date="2015-04-13T15:15:00Z">
        <w:r w:rsidRPr="00E15CAA" w:rsidDel="00BF3F2C">
          <w:rPr>
            <w:rFonts w:ascii="Arial" w:hAnsi="Arial" w:cs="Arial"/>
            <w:sz w:val="24"/>
            <w:szCs w:val="24"/>
          </w:rPr>
          <w:delText>afeta também a forma como esses serviços nos retornam essa informação como p</w:delText>
        </w:r>
      </w:del>
      <w:ins w:id="26" w:author="Thiago Prado de Campos" w:date="2015-04-13T15:15:00Z">
        <w:r w:rsidR="00BF3F2C">
          <w:rPr>
            <w:rFonts w:ascii="Arial" w:hAnsi="Arial" w:cs="Arial"/>
            <w:sz w:val="24"/>
            <w:szCs w:val="24"/>
          </w:rPr>
          <w:t>P</w:t>
        </w:r>
      </w:ins>
      <w:r w:rsidRPr="00E15CAA">
        <w:rPr>
          <w:rFonts w:ascii="Arial" w:hAnsi="Arial" w:cs="Arial"/>
          <w:sz w:val="24"/>
          <w:szCs w:val="24"/>
        </w:rPr>
        <w:t>or exemplo</w:t>
      </w:r>
      <w:ins w:id="27" w:author="Thiago Prado de Campos" w:date="2015-04-13T15:15:00Z">
        <w:r w:rsidR="00BF3F2C">
          <w:rPr>
            <w:rFonts w:ascii="Arial" w:hAnsi="Arial" w:cs="Arial"/>
            <w:sz w:val="24"/>
            <w:szCs w:val="24"/>
          </w:rPr>
          <w:t>:</w:t>
        </w:r>
      </w:ins>
      <w:r w:rsidRPr="00E15CAA">
        <w:rPr>
          <w:rFonts w:ascii="Arial" w:hAnsi="Arial" w:cs="Arial"/>
          <w:sz w:val="24"/>
          <w:szCs w:val="24"/>
        </w:rPr>
        <w:t xml:space="preserve"> o </w:t>
      </w:r>
      <w:ins w:id="28" w:author="Thiago Prado de Campos" w:date="2015-04-13T15:16:00Z">
        <w:r w:rsidR="00BF3F2C">
          <w:rPr>
            <w:rFonts w:ascii="Arial" w:hAnsi="Arial" w:cs="Arial"/>
            <w:sz w:val="24"/>
            <w:szCs w:val="24"/>
          </w:rPr>
          <w:t>Y</w:t>
        </w:r>
      </w:ins>
      <w:del w:id="29" w:author="Thiago Prado de Campos" w:date="2015-04-13T15:16:00Z">
        <w:r w:rsidRPr="00E15CAA" w:rsidDel="00BF3F2C">
          <w:rPr>
            <w:rFonts w:ascii="Arial" w:hAnsi="Arial" w:cs="Arial"/>
            <w:sz w:val="24"/>
            <w:szCs w:val="24"/>
          </w:rPr>
          <w:delText>y</w:delText>
        </w:r>
      </w:del>
      <w:r w:rsidRPr="00E15CAA">
        <w:rPr>
          <w:rFonts w:ascii="Arial" w:hAnsi="Arial" w:cs="Arial"/>
          <w:sz w:val="24"/>
          <w:szCs w:val="24"/>
        </w:rPr>
        <w:t>ahoo</w:t>
      </w:r>
      <w:ins w:id="30" w:author="Thiago Prado de Campos" w:date="2015-04-13T15:16:00Z">
        <w:r w:rsidR="00BF3F2C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F3F2C">
          <w:rPr>
            <w:rFonts w:ascii="Arial" w:hAnsi="Arial" w:cs="Arial"/>
            <w:sz w:val="24"/>
            <w:szCs w:val="24"/>
          </w:rPr>
          <w:t>Weather</w:t>
        </w:r>
      </w:ins>
      <w:proofErr w:type="spellEnd"/>
      <w:r w:rsidRPr="00E15CAA">
        <w:rPr>
          <w:rFonts w:ascii="Arial" w:hAnsi="Arial" w:cs="Arial"/>
          <w:sz w:val="24"/>
          <w:szCs w:val="24"/>
        </w:rPr>
        <w:t xml:space="preserve"> </w:t>
      </w:r>
      <w:del w:id="31" w:author="Thiago Prado de Campos" w:date="2015-04-13T15:16:00Z">
        <w:r w:rsidRPr="00E15CAA" w:rsidDel="00BF3F2C">
          <w:rPr>
            <w:rFonts w:ascii="Arial" w:hAnsi="Arial" w:cs="Arial"/>
            <w:sz w:val="24"/>
            <w:szCs w:val="24"/>
          </w:rPr>
          <w:delText xml:space="preserve">nos </w:delText>
        </w:r>
      </w:del>
      <w:r w:rsidRPr="00E15CAA">
        <w:rPr>
          <w:rFonts w:ascii="Arial" w:hAnsi="Arial" w:cs="Arial"/>
          <w:sz w:val="24"/>
          <w:szCs w:val="24"/>
        </w:rPr>
        <w:t>retorna 4</w:t>
      </w:r>
      <w:r w:rsidR="000B6F08">
        <w:rPr>
          <w:rFonts w:ascii="Arial" w:hAnsi="Arial" w:cs="Arial"/>
          <w:sz w:val="24"/>
          <w:szCs w:val="24"/>
        </w:rPr>
        <w:t>8</w:t>
      </w:r>
      <w:r w:rsidRPr="00E15CAA">
        <w:rPr>
          <w:rFonts w:ascii="Arial" w:hAnsi="Arial" w:cs="Arial"/>
          <w:sz w:val="24"/>
          <w:szCs w:val="24"/>
        </w:rPr>
        <w:t xml:space="preserve"> tipos de condições climáticas</w:t>
      </w:r>
      <w:ins w:id="32" w:author="Thiago Prado de Campos" w:date="2015-04-13T15:16:00Z">
        <w:r w:rsidR="00BF3F2C">
          <w:rPr>
            <w:rFonts w:ascii="Arial" w:hAnsi="Arial" w:cs="Arial"/>
            <w:sz w:val="24"/>
            <w:szCs w:val="24"/>
          </w:rPr>
          <w:t>,</w:t>
        </w:r>
      </w:ins>
      <w:r w:rsidRPr="00E15CAA">
        <w:rPr>
          <w:rFonts w:ascii="Arial" w:hAnsi="Arial" w:cs="Arial"/>
          <w:sz w:val="24"/>
          <w:szCs w:val="24"/>
        </w:rPr>
        <w:t xml:space="preserve"> enquanto </w:t>
      </w:r>
      <w:del w:id="33" w:author="Thiago Prado de Campos" w:date="2015-04-13T15:16:00Z">
        <w:r w:rsidRPr="00E15CAA" w:rsidDel="00BF3F2C">
          <w:rPr>
            <w:rFonts w:ascii="Arial" w:hAnsi="Arial" w:cs="Arial"/>
            <w:sz w:val="24"/>
            <w:szCs w:val="24"/>
          </w:rPr>
          <w:delText xml:space="preserve">um outro serviço como por exemplo </w:delText>
        </w:r>
      </w:del>
      <w:r w:rsidRPr="00E15CAA">
        <w:rPr>
          <w:rFonts w:ascii="Arial" w:hAnsi="Arial" w:cs="Arial"/>
          <w:sz w:val="24"/>
          <w:szCs w:val="24"/>
        </w:rPr>
        <w:t>o</w:t>
      </w:r>
      <w:r w:rsidR="000B6F08">
        <w:rPr>
          <w:rFonts w:ascii="Arial" w:hAnsi="Arial" w:cs="Arial"/>
          <w:sz w:val="24"/>
          <w:szCs w:val="24"/>
        </w:rPr>
        <w:t xml:space="preserve"> Climatempo </w:t>
      </w:r>
      <w:del w:id="34" w:author="Thiago Prado de Campos" w:date="2015-04-13T15:16:00Z">
        <w:r w:rsidR="000B6F08" w:rsidDel="00BF3F2C">
          <w:rPr>
            <w:rFonts w:ascii="Arial" w:hAnsi="Arial" w:cs="Arial"/>
            <w:sz w:val="24"/>
            <w:szCs w:val="24"/>
          </w:rPr>
          <w:delText xml:space="preserve">nos </w:delText>
        </w:r>
      </w:del>
      <w:r w:rsidR="000B6F08">
        <w:rPr>
          <w:rFonts w:ascii="Arial" w:hAnsi="Arial" w:cs="Arial"/>
          <w:sz w:val="24"/>
          <w:szCs w:val="24"/>
        </w:rPr>
        <w:t>retorna apenas 11</w:t>
      </w:r>
      <w:r w:rsidRPr="00E15CAA">
        <w:rPr>
          <w:rFonts w:ascii="Arial" w:hAnsi="Arial" w:cs="Arial"/>
          <w:sz w:val="24"/>
          <w:szCs w:val="24"/>
        </w:rPr>
        <w:t xml:space="preserve"> tipos de condições climáticas</w:t>
      </w:r>
      <w:r w:rsidR="00E15CAA" w:rsidRPr="00E15CAA">
        <w:rPr>
          <w:rFonts w:ascii="Arial" w:hAnsi="Arial" w:cs="Arial"/>
          <w:sz w:val="24"/>
          <w:szCs w:val="24"/>
        </w:rPr>
        <w:t xml:space="preserve">. </w:t>
      </w:r>
      <w:commentRangeStart w:id="35"/>
      <w:r w:rsidR="00E15CAA" w:rsidRPr="00E15CAA">
        <w:rPr>
          <w:rFonts w:ascii="Arial" w:hAnsi="Arial" w:cs="Arial"/>
          <w:sz w:val="24"/>
          <w:szCs w:val="24"/>
        </w:rPr>
        <w:t>Pensando nisso foi criada uma tabela de equivalência para que possa se mostrar a informação desejada ao usuário independentemente</w:t>
      </w:r>
      <w:r w:rsidR="00E15CAA">
        <w:rPr>
          <w:rFonts w:ascii="Arial" w:hAnsi="Arial" w:cs="Arial"/>
          <w:sz w:val="24"/>
          <w:szCs w:val="24"/>
        </w:rPr>
        <w:t xml:space="preserve"> do serviço de meteorologia.</w:t>
      </w:r>
      <w:commentRangeEnd w:id="35"/>
      <w:r w:rsidR="00356B75">
        <w:rPr>
          <w:rStyle w:val="Refdecomentrio"/>
        </w:rPr>
        <w:commentReference w:id="35"/>
      </w:r>
    </w:p>
    <w:p w14:paraId="07FAFF6B" w14:textId="77777777" w:rsidR="000B6F08" w:rsidRDefault="000B6F08">
      <w:pPr>
        <w:rPr>
          <w:rFonts w:ascii="Arial" w:hAnsi="Arial" w:cs="Arial"/>
          <w:sz w:val="24"/>
          <w:szCs w:val="24"/>
        </w:rPr>
      </w:pPr>
      <w:commentRangeStart w:id="36"/>
      <w:r>
        <w:rPr>
          <w:rFonts w:ascii="Arial" w:hAnsi="Arial" w:cs="Arial"/>
          <w:sz w:val="24"/>
          <w:szCs w:val="24"/>
        </w:rPr>
        <w:t>(</w:t>
      </w:r>
      <w:r w:rsidR="00200E07">
        <w:rPr>
          <w:rFonts w:ascii="Arial" w:hAnsi="Arial" w:cs="Arial"/>
          <w:sz w:val="24"/>
          <w:szCs w:val="24"/>
        </w:rPr>
        <w:t>Coloco</w:t>
      </w:r>
      <w:r>
        <w:rPr>
          <w:rFonts w:ascii="Arial" w:hAnsi="Arial" w:cs="Arial"/>
          <w:sz w:val="24"/>
          <w:szCs w:val="24"/>
        </w:rPr>
        <w:t xml:space="preserve"> a tabela de equivalência aqui?)</w:t>
      </w:r>
      <w:commentRangeEnd w:id="36"/>
      <w:r w:rsidR="00D77489">
        <w:rPr>
          <w:rStyle w:val="Refdecomentrio"/>
        </w:rPr>
        <w:commentReference w:id="36"/>
      </w:r>
    </w:p>
    <w:p w14:paraId="4325614C" w14:textId="77777777" w:rsidR="00E15CAA" w:rsidRDefault="00E15CAA">
      <w:pPr>
        <w:rPr>
          <w:rFonts w:ascii="Arial" w:hAnsi="Arial" w:cs="Arial"/>
          <w:sz w:val="24"/>
          <w:szCs w:val="24"/>
        </w:rPr>
      </w:pPr>
      <w:commentRangeStart w:id="37"/>
      <w:r>
        <w:rPr>
          <w:rFonts w:ascii="Arial" w:hAnsi="Arial" w:cs="Arial"/>
          <w:sz w:val="24"/>
          <w:szCs w:val="24"/>
        </w:rPr>
        <w:t>Há</w:t>
      </w:r>
      <w:commentRangeEnd w:id="37"/>
      <w:r w:rsidR="00D77489">
        <w:rPr>
          <w:rStyle w:val="Refdecomentrio"/>
        </w:rPr>
        <w:commentReference w:id="37"/>
      </w:r>
      <w:r>
        <w:rPr>
          <w:rFonts w:ascii="Arial" w:hAnsi="Arial" w:cs="Arial"/>
          <w:sz w:val="24"/>
          <w:szCs w:val="24"/>
        </w:rPr>
        <w:t xml:space="preserve"> diversos sites que trazem essa informação de maneira simplificada para o usuário e que as vezes são de fácil utilização porém não foi encontrado nenhuma ferramenta que fizesse essa equivalência de informações permitindo uma flexibilidade enorme na hora de trazer a informação para o usuário.</w:t>
      </w:r>
    </w:p>
    <w:p w14:paraId="0C1267A5" w14:textId="77777777" w:rsidR="00E15CAA" w:rsidRDefault="000B6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</w:t>
      </w:r>
      <w:r w:rsidR="00E15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CAA">
        <w:rPr>
          <w:rFonts w:ascii="Arial" w:hAnsi="Arial" w:cs="Arial"/>
          <w:sz w:val="24"/>
          <w:szCs w:val="24"/>
        </w:rPr>
        <w:t>OpenWeatherMap</w:t>
      </w:r>
      <w:proofErr w:type="spellEnd"/>
      <w:r>
        <w:rPr>
          <w:rFonts w:ascii="Arial" w:hAnsi="Arial" w:cs="Arial"/>
          <w:sz w:val="24"/>
          <w:szCs w:val="24"/>
        </w:rPr>
        <w:t xml:space="preserve"> por exemplo</w:t>
      </w:r>
      <w:r w:rsidR="00E15CAA">
        <w:rPr>
          <w:rFonts w:ascii="Arial" w:hAnsi="Arial" w:cs="Arial"/>
          <w:sz w:val="24"/>
          <w:szCs w:val="24"/>
        </w:rPr>
        <w:t xml:space="preserve"> dependendo da localização que você se encontra ele mostra </w:t>
      </w:r>
      <w:r>
        <w:rPr>
          <w:rFonts w:ascii="Arial" w:hAnsi="Arial" w:cs="Arial"/>
          <w:sz w:val="24"/>
          <w:szCs w:val="24"/>
        </w:rPr>
        <w:t>o histórico de condições climáticas para essa região especifica</w:t>
      </w:r>
      <w:r w:rsidR="00E15CAA">
        <w:rPr>
          <w:rFonts w:ascii="Arial" w:hAnsi="Arial" w:cs="Arial"/>
          <w:sz w:val="24"/>
          <w:szCs w:val="24"/>
        </w:rPr>
        <w:t xml:space="preserve">, se nessa época do ano que você está costuma chover, fazer sol etc. Ele </w:t>
      </w:r>
      <w:r>
        <w:rPr>
          <w:rFonts w:ascii="Arial" w:hAnsi="Arial" w:cs="Arial"/>
          <w:sz w:val="24"/>
          <w:szCs w:val="24"/>
        </w:rPr>
        <w:t>traz</w:t>
      </w:r>
      <w:r w:rsidR="00E15CAA">
        <w:rPr>
          <w:rFonts w:ascii="Arial" w:hAnsi="Arial" w:cs="Arial"/>
          <w:sz w:val="24"/>
          <w:szCs w:val="24"/>
        </w:rPr>
        <w:t xml:space="preserve"> informações importantes também dependendo dos interesses do usuário como força do vento a pressão, humidade do ar, horário do </w:t>
      </w:r>
      <w:r w:rsidR="00F72B5A">
        <w:rPr>
          <w:rFonts w:ascii="Arial" w:hAnsi="Arial" w:cs="Arial"/>
          <w:sz w:val="24"/>
          <w:szCs w:val="24"/>
        </w:rPr>
        <w:t>pôr</w:t>
      </w:r>
      <w:r w:rsidR="00E15CAA">
        <w:rPr>
          <w:rFonts w:ascii="Arial" w:hAnsi="Arial" w:cs="Arial"/>
          <w:sz w:val="24"/>
          <w:szCs w:val="24"/>
        </w:rPr>
        <w:t xml:space="preserve"> do sol e horário que o sol irá nascer</w:t>
      </w:r>
      <w:r w:rsidR="00F72B5A">
        <w:rPr>
          <w:rFonts w:ascii="Arial" w:hAnsi="Arial" w:cs="Arial"/>
          <w:sz w:val="24"/>
          <w:szCs w:val="24"/>
        </w:rPr>
        <w:t>.</w:t>
      </w:r>
    </w:p>
    <w:p w14:paraId="391EDFE9" w14:textId="77777777" w:rsidR="00F72B5A" w:rsidRDefault="00F72B5A">
      <w:pPr>
        <w:rPr>
          <w:rFonts w:ascii="Arial" w:hAnsi="Arial" w:cs="Arial"/>
          <w:sz w:val="24"/>
          <w:szCs w:val="24"/>
        </w:rPr>
      </w:pPr>
      <w:commentRangeStart w:id="38"/>
      <w:r>
        <w:rPr>
          <w:rFonts w:ascii="Arial" w:hAnsi="Arial" w:cs="Arial"/>
          <w:sz w:val="24"/>
          <w:szCs w:val="24"/>
        </w:rPr>
        <w:t>Porém nosso objetivo</w:t>
      </w:r>
      <w:commentRangeEnd w:id="38"/>
      <w:r w:rsidR="00D77489">
        <w:rPr>
          <w:rStyle w:val="Refdecomentrio"/>
        </w:rPr>
        <w:commentReference w:id="38"/>
      </w:r>
      <w:r>
        <w:rPr>
          <w:rFonts w:ascii="Arial" w:hAnsi="Arial" w:cs="Arial"/>
          <w:sz w:val="24"/>
          <w:szCs w:val="24"/>
        </w:rPr>
        <w:t xml:space="preserve"> é o rápido e o fácil entendimento de informações básicas de meteorologia onde apenas em uma rápida olhada o usuário consiga ver a previsão do tempo de hoje e dos próximos dias, é ai que entra a parte visual. Quando </w:t>
      </w:r>
      <w:commentRangeStart w:id="39"/>
      <w:r>
        <w:rPr>
          <w:rFonts w:ascii="Arial" w:hAnsi="Arial" w:cs="Arial"/>
          <w:sz w:val="24"/>
          <w:szCs w:val="24"/>
        </w:rPr>
        <w:t xml:space="preserve">me </w:t>
      </w:r>
      <w:commentRangeEnd w:id="39"/>
      <w:r w:rsidR="00D77489">
        <w:rPr>
          <w:rStyle w:val="Refdecomentrio"/>
        </w:rPr>
        <w:commentReference w:id="39"/>
      </w:r>
      <w:r>
        <w:rPr>
          <w:rFonts w:ascii="Arial" w:hAnsi="Arial" w:cs="Arial"/>
          <w:sz w:val="24"/>
          <w:szCs w:val="24"/>
        </w:rPr>
        <w:t>refiro à parte visual não me refiro apenas a um visual atraente para o aplicativo mas sim de ícones com significados meteorológicos de fácil reconhecimento, pois assim só de olhar o usuário já tem ideia da previsão sem precisar ficar lendo textos sobre como está o clima.</w:t>
      </w:r>
    </w:p>
    <w:p w14:paraId="7080C59C" w14:textId="77777777" w:rsidR="00F72B5A" w:rsidRDefault="00F72B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busca por esses ícones com representações visuais de fácil reconhecimento encontrei o </w:t>
      </w:r>
      <w:commentRangeStart w:id="40"/>
      <w:r>
        <w:rPr>
          <w:rFonts w:ascii="Arial" w:hAnsi="Arial" w:cs="Arial"/>
          <w:sz w:val="24"/>
          <w:szCs w:val="24"/>
        </w:rPr>
        <w:t>projeto de A</w:t>
      </w:r>
      <w:r w:rsidRPr="00F72B5A">
        <w:rPr>
          <w:rFonts w:ascii="Arial" w:hAnsi="Arial" w:cs="Arial"/>
          <w:sz w:val="24"/>
          <w:szCs w:val="24"/>
        </w:rPr>
        <w:t>dam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</w:t>
      </w:r>
      <w:r w:rsidRPr="00F72B5A">
        <w:rPr>
          <w:rFonts w:ascii="Arial" w:hAnsi="Arial" w:cs="Arial"/>
          <w:sz w:val="24"/>
          <w:szCs w:val="24"/>
        </w:rPr>
        <w:t>hitcroft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commentRangeEnd w:id="40"/>
      <w:r w:rsidR="00D77489">
        <w:rPr>
          <w:rStyle w:val="Refdecomentrio"/>
        </w:rPr>
        <w:commentReference w:id="40"/>
      </w:r>
      <w:r>
        <w:rPr>
          <w:rFonts w:ascii="Arial" w:hAnsi="Arial" w:cs="Arial"/>
          <w:sz w:val="24"/>
          <w:szCs w:val="24"/>
        </w:rPr>
        <w:t>que representa de forma simples e objetiva as condições climática</w:t>
      </w:r>
      <w:bookmarkStart w:id="41" w:name="_GoBack"/>
      <w:bookmarkEnd w:id="41"/>
      <w:r>
        <w:rPr>
          <w:rFonts w:ascii="Arial" w:hAnsi="Arial" w:cs="Arial"/>
          <w:sz w:val="24"/>
          <w:szCs w:val="24"/>
        </w:rPr>
        <w:t>s.</w:t>
      </w:r>
    </w:p>
    <w:p w14:paraId="1729D4F4" w14:textId="77777777" w:rsidR="00F72B5A" w:rsidRDefault="00F72B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Encontrei diversos outros trabalhos de ícones para condições climáticas mas neste trabalho será usado os de Adam.</w:t>
      </w:r>
    </w:p>
    <w:p w14:paraId="3ADB620B" w14:textId="77777777" w:rsidR="00F72B5A" w:rsidRDefault="00F72B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um conhecimento geral do problema e uma ideia de como resolver é preciso saber as ferramentas disponíveis para tal problema, como o conteúdo será apresentado em navegadores da web será utilizado o </w:t>
      </w:r>
      <w:r w:rsidR="00200E07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 </w:t>
      </w:r>
      <w:r w:rsidR="00724B54">
        <w:rPr>
          <w:rFonts w:ascii="Arial" w:hAnsi="Arial" w:cs="Arial"/>
          <w:sz w:val="24"/>
          <w:szCs w:val="24"/>
        </w:rPr>
        <w:t xml:space="preserve">que é uma linguagem interpretada pelos navegadores da web, ela é extremamente útil pois com ela é possível apresentar seu conteúdo em qualquer lugar e em qualquer dispositivo com acesso à internet. Além disso será utilizado </w:t>
      </w:r>
      <w:r w:rsidR="0069516C">
        <w:rPr>
          <w:rFonts w:ascii="Arial" w:hAnsi="Arial" w:cs="Arial"/>
          <w:sz w:val="24"/>
          <w:szCs w:val="24"/>
        </w:rPr>
        <w:t>CSS</w:t>
      </w:r>
      <w:r w:rsidR="00724B54">
        <w:rPr>
          <w:rFonts w:ascii="Arial" w:hAnsi="Arial" w:cs="Arial"/>
          <w:sz w:val="24"/>
          <w:szCs w:val="24"/>
        </w:rPr>
        <w:t xml:space="preserve"> que é utilizado para estilizar a</w:t>
      </w:r>
      <w:r w:rsidR="00200E07">
        <w:rPr>
          <w:rFonts w:ascii="Arial" w:hAnsi="Arial" w:cs="Arial"/>
          <w:sz w:val="24"/>
          <w:szCs w:val="24"/>
        </w:rPr>
        <w:t>s</w:t>
      </w:r>
      <w:r w:rsidR="00724B54">
        <w:rPr>
          <w:rFonts w:ascii="Arial" w:hAnsi="Arial" w:cs="Arial"/>
          <w:sz w:val="24"/>
          <w:szCs w:val="24"/>
        </w:rPr>
        <w:t xml:space="preserve"> página</w:t>
      </w:r>
      <w:r w:rsidR="00200E07">
        <w:rPr>
          <w:rFonts w:ascii="Arial" w:hAnsi="Arial" w:cs="Arial"/>
          <w:sz w:val="24"/>
          <w:szCs w:val="24"/>
        </w:rPr>
        <w:t>s</w:t>
      </w:r>
      <w:r w:rsidR="00724B54">
        <w:rPr>
          <w:rFonts w:ascii="Arial" w:hAnsi="Arial" w:cs="Arial"/>
          <w:sz w:val="24"/>
          <w:szCs w:val="24"/>
        </w:rPr>
        <w:t xml:space="preserve"> em </w:t>
      </w:r>
      <w:r w:rsidR="00200E07">
        <w:rPr>
          <w:rFonts w:ascii="Arial" w:hAnsi="Arial" w:cs="Arial"/>
          <w:sz w:val="24"/>
          <w:szCs w:val="24"/>
        </w:rPr>
        <w:t>HTML</w:t>
      </w:r>
      <w:r w:rsidR="00724B54">
        <w:rPr>
          <w:rFonts w:ascii="Arial" w:hAnsi="Arial" w:cs="Arial"/>
          <w:sz w:val="24"/>
          <w:szCs w:val="24"/>
        </w:rPr>
        <w:t>, dando assim o visual desejado, concedendo além das cores para o layout animações para os ícones e a possibilidade de adaptação do layout para qualquer dispositivo. Para apresentação dos ícones irei utilizar o SVG (</w:t>
      </w:r>
      <w:proofErr w:type="spellStart"/>
      <w:r w:rsidR="00724B54" w:rsidRPr="00724B54">
        <w:rPr>
          <w:rFonts w:ascii="Arial" w:hAnsi="Arial" w:cs="Arial"/>
          <w:sz w:val="24"/>
          <w:szCs w:val="24"/>
        </w:rPr>
        <w:t>Scalable</w:t>
      </w:r>
      <w:proofErr w:type="spellEnd"/>
      <w:r w:rsidR="00724B54" w:rsidRPr="00724B54">
        <w:rPr>
          <w:rFonts w:ascii="Arial" w:hAnsi="Arial" w:cs="Arial"/>
          <w:sz w:val="24"/>
          <w:szCs w:val="24"/>
        </w:rPr>
        <w:t xml:space="preserve"> Vectorial </w:t>
      </w:r>
      <w:proofErr w:type="spellStart"/>
      <w:r w:rsidR="00724B54" w:rsidRPr="00724B54">
        <w:rPr>
          <w:rFonts w:ascii="Arial" w:hAnsi="Arial" w:cs="Arial"/>
          <w:sz w:val="24"/>
          <w:szCs w:val="24"/>
        </w:rPr>
        <w:t>Graphics</w:t>
      </w:r>
      <w:proofErr w:type="spellEnd"/>
      <w:r w:rsidR="00CA5E88">
        <w:rPr>
          <w:rFonts w:ascii="Arial" w:hAnsi="Arial" w:cs="Arial"/>
          <w:sz w:val="24"/>
          <w:szCs w:val="24"/>
        </w:rPr>
        <w:t>).</w:t>
      </w:r>
    </w:p>
    <w:p w14:paraId="0D4D0BD4" w14:textId="77777777" w:rsidR="00CA5E88" w:rsidRDefault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é o </w:t>
      </w:r>
      <w:r w:rsidR="00200E07">
        <w:rPr>
          <w:rFonts w:ascii="Arial" w:hAnsi="Arial" w:cs="Arial"/>
          <w:sz w:val="24"/>
          <w:szCs w:val="24"/>
        </w:rPr>
        <w:t>SVG</w:t>
      </w:r>
      <w:r>
        <w:rPr>
          <w:rFonts w:ascii="Arial" w:hAnsi="Arial" w:cs="Arial"/>
          <w:sz w:val="24"/>
          <w:szCs w:val="24"/>
        </w:rPr>
        <w:t>: É um arquivo em formato XML que descreve imagens através de coordenadas, ou seja um tipo de imagem que pode ser escalada em diversos tamanhos sem perder a qualidade.</w:t>
      </w:r>
    </w:p>
    <w:p w14:paraId="5FCB7099" w14:textId="77777777" w:rsidR="00CA5E88" w:rsidRDefault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diversos métodos para se criar um </w:t>
      </w:r>
      <w:r w:rsidR="00200E07">
        <w:rPr>
          <w:rFonts w:ascii="Arial" w:hAnsi="Arial" w:cs="Arial"/>
          <w:sz w:val="24"/>
          <w:szCs w:val="24"/>
        </w:rPr>
        <w:t>SVG</w:t>
      </w:r>
      <w:r>
        <w:rPr>
          <w:rFonts w:ascii="Arial" w:hAnsi="Arial" w:cs="Arial"/>
          <w:sz w:val="24"/>
          <w:szCs w:val="24"/>
        </w:rPr>
        <w:t xml:space="preserve">, você pode tanto escrever o código tanto como criar em interfaces gráficas com o CorelDraw ou o </w:t>
      </w:r>
      <w:proofErr w:type="spellStart"/>
      <w:r>
        <w:rPr>
          <w:rFonts w:ascii="Arial" w:hAnsi="Arial" w:cs="Arial"/>
          <w:sz w:val="24"/>
          <w:szCs w:val="24"/>
        </w:rPr>
        <w:t>Illustrator</w:t>
      </w:r>
      <w:proofErr w:type="spellEnd"/>
      <w:r>
        <w:rPr>
          <w:rFonts w:ascii="Arial" w:hAnsi="Arial" w:cs="Arial"/>
          <w:sz w:val="24"/>
          <w:szCs w:val="24"/>
        </w:rPr>
        <w:t>, neste projeto.</w:t>
      </w:r>
    </w:p>
    <w:p w14:paraId="1AAB7A59" w14:textId="77777777" w:rsidR="00CA5E88" w:rsidRDefault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utilizar o </w:t>
      </w:r>
      <w:r w:rsidR="00200E07">
        <w:rPr>
          <w:rFonts w:ascii="Arial" w:hAnsi="Arial" w:cs="Arial"/>
          <w:sz w:val="24"/>
          <w:szCs w:val="24"/>
        </w:rPr>
        <w:t>SVG</w:t>
      </w:r>
      <w:r>
        <w:rPr>
          <w:rFonts w:ascii="Arial" w:hAnsi="Arial" w:cs="Arial"/>
          <w:sz w:val="24"/>
          <w:szCs w:val="24"/>
        </w:rPr>
        <w:t>?</w:t>
      </w:r>
    </w:p>
    <w:p w14:paraId="3F8156DD" w14:textId="77777777" w:rsidR="00CA5E88" w:rsidRDefault="00CA5E88" w:rsidP="00CA5E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arquivo pequeno, que podem ser bem comprimido.</w:t>
      </w:r>
    </w:p>
    <w:p w14:paraId="5FEE2E68" w14:textId="77777777" w:rsidR="00CA5E88" w:rsidRDefault="00CA5E88" w:rsidP="00CA5E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Escala com qualquer tamanho utilizado sem perder a qualidade exceto é claro quando muito pequeno.</w:t>
      </w:r>
    </w:p>
    <w:p w14:paraId="4F77289E" w14:textId="77777777" w:rsidR="00CA5E88" w:rsidRDefault="00CA5E88" w:rsidP="00CA5E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sobre o design.</w:t>
      </w:r>
    </w:p>
    <w:p w14:paraId="295E1143" w14:textId="77777777" w:rsidR="00CA5E88" w:rsidRDefault="00CA5E88" w:rsidP="00CA5E8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uma ótima </w:t>
      </w:r>
      <w:proofErr w:type="spellStart"/>
      <w:r>
        <w:rPr>
          <w:rFonts w:ascii="Arial" w:hAnsi="Arial" w:cs="Arial"/>
          <w:sz w:val="24"/>
          <w:szCs w:val="24"/>
        </w:rPr>
        <w:t>renderização</w:t>
      </w:r>
      <w:proofErr w:type="spellEnd"/>
      <w:r>
        <w:rPr>
          <w:rFonts w:ascii="Arial" w:hAnsi="Arial" w:cs="Arial"/>
          <w:sz w:val="24"/>
          <w:szCs w:val="24"/>
        </w:rPr>
        <w:t xml:space="preserve"> nos dispositivos.</w:t>
      </w:r>
    </w:p>
    <w:p w14:paraId="18C90558" w14:textId="77777777" w:rsidR="00CA5E88" w:rsidRDefault="000B6F08" w:rsidP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Entendendo o código do </w:t>
      </w:r>
      <w:r w:rsidR="00200E07">
        <w:rPr>
          <w:rFonts w:ascii="Arial" w:hAnsi="Arial" w:cs="Arial"/>
          <w:sz w:val="24"/>
          <w:szCs w:val="24"/>
        </w:rPr>
        <w:t>SVG</w:t>
      </w:r>
    </w:p>
    <w:p w14:paraId="72DEB7D0" w14:textId="77777777" w:rsidR="000B6F08" w:rsidRDefault="000B6F08" w:rsidP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(Dúvida se aqui posso explicar as coordenadas, o </w:t>
      </w:r>
      <w:proofErr w:type="spellStart"/>
      <w:r>
        <w:rPr>
          <w:rFonts w:ascii="Arial" w:hAnsi="Arial" w:cs="Arial"/>
          <w:sz w:val="24"/>
          <w:szCs w:val="24"/>
        </w:rPr>
        <w:t>viewbox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r w:rsidR="00200E07">
        <w:rPr>
          <w:rFonts w:ascii="Arial" w:hAnsi="Arial" w:cs="Arial"/>
          <w:sz w:val="24"/>
          <w:szCs w:val="24"/>
        </w:rPr>
        <w:t>SVG</w:t>
      </w:r>
      <w:r>
        <w:rPr>
          <w:rFonts w:ascii="Arial" w:hAnsi="Arial" w:cs="Arial"/>
          <w:sz w:val="24"/>
          <w:szCs w:val="24"/>
        </w:rPr>
        <w:t xml:space="preserve"> de uma maneira detalhada ou se deixou o mais simplificado o possível mesmo</w:t>
      </w:r>
      <w:r w:rsidR="00200E07">
        <w:rPr>
          <w:rFonts w:ascii="Arial" w:hAnsi="Arial" w:cs="Arial"/>
          <w:sz w:val="24"/>
          <w:szCs w:val="24"/>
        </w:rPr>
        <w:t>, posso colocar códigos SVG para melhorar os exemplos?</w:t>
      </w:r>
      <w:r>
        <w:rPr>
          <w:rFonts w:ascii="Arial" w:hAnsi="Arial" w:cs="Arial"/>
          <w:sz w:val="24"/>
          <w:szCs w:val="24"/>
        </w:rPr>
        <w:t>)</w:t>
      </w:r>
    </w:p>
    <w:p w14:paraId="653EA544" w14:textId="77777777" w:rsidR="00200E07" w:rsidRDefault="00200E07" w:rsidP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ser exportado de alguma ferramenta de edição de imagens como por exemplo o </w:t>
      </w:r>
      <w:proofErr w:type="spellStart"/>
      <w:r>
        <w:rPr>
          <w:rFonts w:ascii="Arial" w:hAnsi="Arial" w:cs="Arial"/>
          <w:sz w:val="24"/>
          <w:szCs w:val="24"/>
        </w:rPr>
        <w:t>illustrator</w:t>
      </w:r>
      <w:proofErr w:type="spellEnd"/>
      <w:r>
        <w:rPr>
          <w:rFonts w:ascii="Arial" w:hAnsi="Arial" w:cs="Arial"/>
          <w:sz w:val="24"/>
          <w:szCs w:val="24"/>
        </w:rPr>
        <w:t xml:space="preserve"> o SVG poderá apresentar algumas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como “path”, “</w:t>
      </w:r>
      <w:proofErr w:type="spellStart"/>
      <w:r>
        <w:rPr>
          <w:rFonts w:ascii="Arial" w:hAnsi="Arial" w:cs="Arial"/>
          <w:sz w:val="24"/>
          <w:szCs w:val="24"/>
        </w:rPr>
        <w:t>circle</w:t>
      </w:r>
      <w:proofErr w:type="spellEnd"/>
      <w:r>
        <w:rPr>
          <w:rFonts w:ascii="Arial" w:hAnsi="Arial" w:cs="Arial"/>
          <w:sz w:val="24"/>
          <w:szCs w:val="24"/>
        </w:rPr>
        <w:t>”, “g” e etc. Para manipular esses elementos você pode atribuir classes ou ids para cada um podendo assim manipula-los da forma como desejar.</w:t>
      </w:r>
    </w:p>
    <w:p w14:paraId="2F57018A" w14:textId="77777777" w:rsidR="00200E07" w:rsidRDefault="00200E07" w:rsidP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Maneiras de se aplicar o SVG no HTML</w:t>
      </w:r>
    </w:p>
    <w:p w14:paraId="37E2CAD3" w14:textId="77777777" w:rsidR="00200E07" w:rsidRDefault="00200E07" w:rsidP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diversas maneiras de se aplicar o SVG no HTML:</w:t>
      </w:r>
    </w:p>
    <w:p w14:paraId="128BC344" w14:textId="77777777" w:rsidR="00200E07" w:rsidRDefault="00200E07" w:rsidP="00200E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o SVG com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6CECD8A" w14:textId="77777777" w:rsidR="00200E07" w:rsidRDefault="00200E07" w:rsidP="00200E0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exporta o SVG você acaba gerando um </w:t>
      </w:r>
      <w:proofErr w:type="gramStart"/>
      <w:r>
        <w:rPr>
          <w:rFonts w:ascii="Arial" w:hAnsi="Arial" w:cs="Arial"/>
          <w:sz w:val="24"/>
          <w:szCs w:val="24"/>
        </w:rPr>
        <w:t>arquivo .</w:t>
      </w:r>
      <w:proofErr w:type="spellStart"/>
      <w:r>
        <w:rPr>
          <w:rFonts w:ascii="Arial" w:hAnsi="Arial" w:cs="Arial"/>
          <w:sz w:val="24"/>
          <w:szCs w:val="24"/>
        </w:rPr>
        <w:t>svg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este arquivo pode ser usado para representa-lo no HTML como se fosse um arquivo de imagem comum por exemplo o 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 xml:space="preserve"> ou .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</w:p>
    <w:p w14:paraId="16AFE5B3" w14:textId="77777777" w:rsidR="00200E07" w:rsidRDefault="00200E07" w:rsidP="00200E0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suportada por qualquer navegador com exceção do IE8 e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2.3 para baixo.</w:t>
      </w:r>
    </w:p>
    <w:p w14:paraId="750BD133" w14:textId="77777777" w:rsidR="00200E07" w:rsidRDefault="00200E07" w:rsidP="00200E0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lado negativo de se utilizar o SVG com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&gt; é que você pode apenas manipular o tamanho do SVG, não podendo alterar cores nem fazer animações com os traços por exemplo.</w:t>
      </w:r>
    </w:p>
    <w:p w14:paraId="6165952D" w14:textId="77777777" w:rsidR="00200E07" w:rsidRDefault="00200E07" w:rsidP="00200E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como imagem de fundo (“background-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>
        <w:rPr>
          <w:rFonts w:ascii="Arial" w:hAnsi="Arial" w:cs="Arial"/>
          <w:sz w:val="24"/>
          <w:szCs w:val="24"/>
        </w:rPr>
        <w:t xml:space="preserve">” – </w:t>
      </w:r>
      <w:r w:rsidR="0069516C"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>)</w:t>
      </w:r>
    </w:p>
    <w:p w14:paraId="1118BEBC" w14:textId="77777777" w:rsidR="00200E07" w:rsidRDefault="00200E07" w:rsidP="00200E0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utilizado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&gt; no HTML pode ser utilizado com o atributo background-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r w:rsidR="0069516C"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>, deixando você com as mesmas pos</w:t>
      </w:r>
      <w:r w:rsidR="0069516C">
        <w:rPr>
          <w:rFonts w:ascii="Arial" w:hAnsi="Arial" w:cs="Arial"/>
          <w:sz w:val="24"/>
          <w:szCs w:val="24"/>
        </w:rPr>
        <w:t>sibilidades do exemplo anterior e o mesmo suporte de navegadores.</w:t>
      </w:r>
    </w:p>
    <w:p w14:paraId="7D59EE89" w14:textId="77777777" w:rsidR="00200E07" w:rsidRDefault="0069516C" w:rsidP="00200E0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9516C">
        <w:rPr>
          <w:rFonts w:ascii="Arial" w:hAnsi="Arial" w:cs="Arial"/>
          <w:sz w:val="24"/>
          <w:szCs w:val="24"/>
        </w:rPr>
        <w:t>Usando</w:t>
      </w:r>
      <w:r w:rsidRPr="0069516C">
        <w:rPr>
          <w:rFonts w:ascii="Arial" w:hAnsi="Arial" w:cs="Arial"/>
          <w:sz w:val="24"/>
          <w:szCs w:val="24"/>
          <w:lang w:val="en-US"/>
        </w:rPr>
        <w:t xml:space="preserve"> o </w:t>
      </w:r>
      <w:r>
        <w:rPr>
          <w:rFonts w:ascii="Arial" w:hAnsi="Arial" w:cs="Arial"/>
          <w:sz w:val="24"/>
          <w:szCs w:val="24"/>
          <w:lang w:val="en-US"/>
        </w:rPr>
        <w:t>SVG</w:t>
      </w:r>
      <w:r w:rsidRPr="0069516C">
        <w:rPr>
          <w:rFonts w:ascii="Arial" w:hAnsi="Arial" w:cs="Arial"/>
          <w:sz w:val="24"/>
          <w:szCs w:val="24"/>
          <w:lang w:val="en-US"/>
        </w:rPr>
        <w:t xml:space="preserve"> “</w:t>
      </w:r>
      <w:r>
        <w:rPr>
          <w:rFonts w:ascii="Arial" w:hAnsi="Arial" w:cs="Arial"/>
          <w:sz w:val="24"/>
          <w:szCs w:val="24"/>
          <w:lang w:val="en-US"/>
        </w:rPr>
        <w:t>in</w:t>
      </w:r>
      <w:r w:rsidRPr="0069516C">
        <w:rPr>
          <w:rFonts w:ascii="Arial" w:hAnsi="Arial" w:cs="Arial"/>
          <w:sz w:val="24"/>
          <w:szCs w:val="24"/>
          <w:lang w:val="en-US"/>
        </w:rPr>
        <w:t>line”</w:t>
      </w:r>
    </w:p>
    <w:p w14:paraId="7E20FF78" w14:textId="77777777" w:rsidR="0069516C" w:rsidRDefault="0069516C" w:rsidP="0069516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Copiando o código gerado pelo </w:t>
      </w:r>
      <w:proofErr w:type="spellStart"/>
      <w:r>
        <w:rPr>
          <w:rFonts w:ascii="Arial" w:hAnsi="Arial" w:cs="Arial"/>
          <w:sz w:val="24"/>
          <w:szCs w:val="24"/>
        </w:rPr>
        <w:t>illustrator</w:t>
      </w:r>
      <w:proofErr w:type="spellEnd"/>
      <w:r>
        <w:rPr>
          <w:rFonts w:ascii="Arial" w:hAnsi="Arial" w:cs="Arial"/>
          <w:sz w:val="24"/>
          <w:szCs w:val="24"/>
        </w:rPr>
        <w:t xml:space="preserve"> ao exportar o arquivo SVG, é possível também exibi-lo no navegado, o resultado que você verá será exatamente o mesmo que os exemplo citados anteriormente porém a vantagem que agora temos é que podemos manipular o SVG como quisermos, alterando a cor, animando seus traços, trocando de posição dependendo das ações do usuário e etc. O suporte de navegadores continua sendo o mesmo, porém dependendo dos efeitos aplicados é possível que alguns navegadores ainda não suportem como é o exemplo do SVG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2F5889E" w14:textId="77777777" w:rsidR="00655BCE" w:rsidRDefault="0069516C" w:rsidP="006951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outras maneiras de se utilizar o SVG em seu HTML porém seriam basicamente variáveis das maneiras exemplificadas</w:t>
      </w:r>
      <w:r w:rsidR="00655BCE">
        <w:rPr>
          <w:rFonts w:ascii="Arial" w:hAnsi="Arial" w:cs="Arial"/>
          <w:sz w:val="24"/>
          <w:szCs w:val="24"/>
        </w:rPr>
        <w:t>.</w:t>
      </w:r>
    </w:p>
    <w:p w14:paraId="3086F023" w14:textId="77777777" w:rsidR="000B6F08" w:rsidRDefault="00655BCE" w:rsidP="00CA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lembrar que o</w:t>
      </w:r>
      <w:r w:rsidRPr="00655BCE">
        <w:rPr>
          <w:rFonts w:ascii="Arial" w:hAnsi="Arial" w:cs="Arial"/>
          <w:sz w:val="24"/>
          <w:szCs w:val="24"/>
        </w:rPr>
        <w:t> </w:t>
      </w:r>
      <w:hyperlink r:id="rId8" w:history="1">
        <w:r w:rsidRPr="00655BCE">
          <w:rPr>
            <w:rFonts w:ascii="Arial" w:hAnsi="Arial" w:cs="Arial"/>
            <w:sz w:val="24"/>
            <w:szCs w:val="24"/>
          </w:rPr>
          <w:t xml:space="preserve">SVG 1.1 2nd </w:t>
        </w:r>
        <w:proofErr w:type="spellStart"/>
        <w:r w:rsidRPr="00655BCE">
          <w:rPr>
            <w:rFonts w:ascii="Arial" w:hAnsi="Arial" w:cs="Arial"/>
            <w:sz w:val="24"/>
            <w:szCs w:val="24"/>
          </w:rPr>
          <w:t>edition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é uma recomendação da W3C e é a mais recente versão da especificação inteira.</w:t>
      </w:r>
    </w:p>
    <w:p w14:paraId="43B74748" w14:textId="77777777" w:rsidR="00655BCE" w:rsidRDefault="00655BCE" w:rsidP="00CA5E88">
      <w:pPr>
        <w:rPr>
          <w:ins w:id="42" w:author="DREAM03" w:date="2015-05-06T15:54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explico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 que é SMIL mesmo sem utilizar no projeto? Pois mesmo que não utilizada eu a estudei para a possibilidade de usa-la) </w:t>
      </w:r>
    </w:p>
    <w:p w14:paraId="21243D33" w14:textId="77777777" w:rsidR="008C2CB5" w:rsidRDefault="008C2CB5" w:rsidP="00CA5E88">
      <w:pPr>
        <w:rPr>
          <w:ins w:id="43" w:author="DREAM03" w:date="2015-05-06T15:54:00Z"/>
          <w:rFonts w:ascii="Arial" w:hAnsi="Arial" w:cs="Arial"/>
          <w:sz w:val="24"/>
          <w:szCs w:val="24"/>
        </w:rPr>
      </w:pPr>
    </w:p>
    <w:p w14:paraId="064C9DA1" w14:textId="77777777" w:rsidR="008C2CB5" w:rsidRDefault="008C2CB5" w:rsidP="00CA5E88">
      <w:pPr>
        <w:rPr>
          <w:ins w:id="44" w:author="DREAM03" w:date="2015-05-06T15:54:00Z"/>
          <w:rFonts w:ascii="Arial" w:hAnsi="Arial" w:cs="Arial"/>
          <w:sz w:val="24"/>
          <w:szCs w:val="24"/>
        </w:rPr>
      </w:pPr>
    </w:p>
    <w:p w14:paraId="4447E3A2" w14:textId="77777777" w:rsidR="008C2CB5" w:rsidRPr="008C2CB5" w:rsidRDefault="008C2CB5" w:rsidP="008C2CB5"/>
    <w:sectPr w:rsidR="008C2CB5" w:rsidRPr="008C2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Thiago Prado de Campos" w:date="2015-04-13T15:10:00Z" w:initials="TPdC">
    <w:p w14:paraId="66925239" w14:textId="77777777" w:rsidR="00E35F60" w:rsidRDefault="00E35F60">
      <w:pPr>
        <w:pStyle w:val="Textodecomentrio"/>
      </w:pPr>
      <w:r>
        <w:rPr>
          <w:rStyle w:val="Refdecomentrio"/>
        </w:rPr>
        <w:annotationRef/>
      </w:r>
      <w:r>
        <w:t>É necessário um parágrafo antes definir o que são “condições climáticas”.</w:t>
      </w:r>
    </w:p>
  </w:comment>
  <w:comment w:id="0" w:author="Thiago Prado de Campos" w:date="2015-04-13T15:19:00Z" w:initials="TPdC">
    <w:p w14:paraId="614F6B2D" w14:textId="72212004" w:rsidR="00D77489" w:rsidRDefault="00D77489">
      <w:pPr>
        <w:pStyle w:val="Textodecomentrio"/>
      </w:pPr>
      <w:r>
        <w:rPr>
          <w:rStyle w:val="Refdecomentrio"/>
        </w:rPr>
        <w:annotationRef/>
      </w:r>
      <w:r>
        <w:t xml:space="preserve">Acho que ainda é cedo para indicar este problema aqui. Você pode começar por dizer o que é ideal e interessante para a maioria das pessoas. </w:t>
      </w:r>
    </w:p>
  </w:comment>
  <w:comment w:id="1" w:author="Thiago Prado de Campos" w:date="2015-04-13T15:12:00Z" w:initials="TPdC">
    <w:p w14:paraId="166942EE" w14:textId="77777777" w:rsidR="00E35F60" w:rsidRDefault="00E35F60">
      <w:pPr>
        <w:pStyle w:val="Textodecomentrio"/>
      </w:pPr>
      <w:r>
        <w:rPr>
          <w:rStyle w:val="Refdecomentrio"/>
        </w:rPr>
        <w:annotationRef/>
      </w:r>
      <w:r>
        <w:t>Inclua mais pausas (pontos) ao invés de ir tocando tudo com vírgula e conjunções.</w:t>
      </w:r>
    </w:p>
  </w:comment>
  <w:comment w:id="35" w:author="Thiago Prado de Campos" w:date="2015-04-13T15:16:00Z" w:initials="TPdC">
    <w:p w14:paraId="4000F137" w14:textId="2C841820" w:rsidR="00356B75" w:rsidRDefault="00356B75">
      <w:pPr>
        <w:pStyle w:val="Textodecomentrio"/>
      </w:pPr>
      <w:r>
        <w:rPr>
          <w:rStyle w:val="Refdecomentrio"/>
        </w:rPr>
        <w:annotationRef/>
      </w:r>
      <w:r>
        <w:t>Aqui você deve dizer que, este é um dos problemas que seu trabalho pretende resolver. No próximo capítulo você dirá como isto foi resolvido.</w:t>
      </w:r>
    </w:p>
  </w:comment>
  <w:comment w:id="36" w:author="Thiago Prado de Campos" w:date="2015-04-13T15:20:00Z" w:initials="TPdC">
    <w:p w14:paraId="7BD63382" w14:textId="63B73504" w:rsidR="00D77489" w:rsidRDefault="00D77489">
      <w:pPr>
        <w:pStyle w:val="Textodecomentrio"/>
      </w:pPr>
      <w:r>
        <w:rPr>
          <w:rStyle w:val="Refdecomentrio"/>
        </w:rPr>
        <w:annotationRef/>
      </w:r>
      <w:r>
        <w:t>No capítulo de Desenvolvimento</w:t>
      </w:r>
    </w:p>
  </w:comment>
  <w:comment w:id="37" w:author="Thiago Prado de Campos" w:date="2015-04-13T15:21:00Z" w:initials="TPdC">
    <w:p w14:paraId="12C35F8E" w14:textId="2DF5FBBC" w:rsidR="00D77489" w:rsidRDefault="00D77489">
      <w:pPr>
        <w:pStyle w:val="Textodecomentrio"/>
      </w:pPr>
      <w:r>
        <w:rPr>
          <w:rStyle w:val="Refdecomentrio"/>
        </w:rPr>
        <w:annotationRef/>
      </w:r>
      <w:r>
        <w:t xml:space="preserve">Crie subtítulos para organizar sua fundamentação teórica. Ex.: Provedores de Informações Climáticas, Representação Gráfica da Previsão do Tempo Tecnologias </w:t>
      </w:r>
      <w:proofErr w:type="gramStart"/>
      <w:r>
        <w:t>Facilitadoras,  Trabalhos</w:t>
      </w:r>
      <w:proofErr w:type="gramEnd"/>
      <w:r>
        <w:t xml:space="preserve"> Relacionados...</w:t>
      </w:r>
    </w:p>
  </w:comment>
  <w:comment w:id="38" w:author="Thiago Prado de Campos" w:date="2015-04-13T15:22:00Z" w:initials="TPdC">
    <w:p w14:paraId="4244162D" w14:textId="16032F0F" w:rsidR="00D77489" w:rsidRDefault="00D77489">
      <w:pPr>
        <w:pStyle w:val="Textodecomentrio"/>
      </w:pPr>
      <w:r>
        <w:rPr>
          <w:rStyle w:val="Refdecomentrio"/>
        </w:rPr>
        <w:annotationRef/>
      </w:r>
      <w:r>
        <w:t>A definição e citação do objetivo vai no capítulo anterior, da introdução. Neste você deve explicar o que o leitor precisa saber para entender como seu desenvolvimento pretende atingir o objetivo.</w:t>
      </w:r>
    </w:p>
  </w:comment>
  <w:comment w:id="39" w:author="Thiago Prado de Campos" w:date="2015-04-13T15:23:00Z" w:initials="TPdC">
    <w:p w14:paraId="133116DD" w14:textId="35DD0ABF" w:rsidR="00D77489" w:rsidRDefault="00D7748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use primeira pessoa. Você está escrevendo o texto como se fala em uma roda de conversa, ou quando escreve para um blog. Releia seu texto e use vocabulário adequado para um trabalho formal.</w:t>
      </w:r>
    </w:p>
  </w:comment>
  <w:comment w:id="40" w:author="Thiago Prado de Campos" w:date="2015-04-13T15:24:00Z" w:initials="TPdC">
    <w:p w14:paraId="7BF2039F" w14:textId="0A98F940" w:rsidR="00D77489" w:rsidRDefault="00D77489">
      <w:pPr>
        <w:pStyle w:val="Textodecomentrio"/>
      </w:pPr>
      <w:r>
        <w:rPr>
          <w:rStyle w:val="Refdecomentrio"/>
        </w:rPr>
        <w:annotationRef/>
      </w:r>
      <w:r>
        <w:t xml:space="preserve">Inserir citação conforme ABNT e acrescentar já no final as referências para facilitar minha compreensão do que você está citando. Se você usa o Word, use a aba Referências ali em cima e o estilo criado para </w:t>
      </w:r>
      <w:proofErr w:type="spellStart"/>
      <w:r>
        <w:t>BibWord</w:t>
      </w:r>
      <w:proofErr w:type="spellEnd"/>
      <w:r>
        <w:t>. Coloquei links explicativos no documento do Google Drive.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925239" w15:done="0"/>
  <w15:commentEx w15:paraId="614F6B2D" w15:done="0"/>
  <w15:commentEx w15:paraId="166942EE" w15:done="0"/>
  <w15:commentEx w15:paraId="4000F137" w15:done="0"/>
  <w15:commentEx w15:paraId="7BD63382" w15:done="0"/>
  <w15:commentEx w15:paraId="12C35F8E" w15:done="0"/>
  <w15:commentEx w15:paraId="4244162D" w15:done="0"/>
  <w15:commentEx w15:paraId="133116DD" w15:done="0"/>
  <w15:commentEx w15:paraId="7BF203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48C8"/>
    <w:multiLevelType w:val="hybridMultilevel"/>
    <w:tmpl w:val="BB682F34"/>
    <w:lvl w:ilvl="0" w:tplc="7F7AFD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F2C62"/>
    <w:multiLevelType w:val="hybridMultilevel"/>
    <w:tmpl w:val="EA60F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iago Prado de Campos">
    <w15:presenceInfo w15:providerId="AD" w15:userId="S-1-5-21-3419051477-1952834944-1187764911-1195"/>
  </w15:person>
  <w15:person w15:author="DREAM03">
    <w15:presenceInfo w15:providerId="None" w15:userId="DREAM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E7"/>
    <w:rsid w:val="000022E7"/>
    <w:rsid w:val="000B6F08"/>
    <w:rsid w:val="00200E07"/>
    <w:rsid w:val="00356B75"/>
    <w:rsid w:val="00655BCE"/>
    <w:rsid w:val="0069516C"/>
    <w:rsid w:val="006E4468"/>
    <w:rsid w:val="00724B54"/>
    <w:rsid w:val="00861D24"/>
    <w:rsid w:val="008B406F"/>
    <w:rsid w:val="008C2CB5"/>
    <w:rsid w:val="00A231E5"/>
    <w:rsid w:val="00BF3F2C"/>
    <w:rsid w:val="00CA5E88"/>
    <w:rsid w:val="00D77489"/>
    <w:rsid w:val="00E15CAA"/>
    <w:rsid w:val="00E35F60"/>
    <w:rsid w:val="00F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F32A"/>
  <w15:chartTrackingRefBased/>
  <w15:docId w15:val="{CEDC6A15-5B7D-4B7B-A152-D7E6022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E8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55BCE"/>
  </w:style>
  <w:style w:type="character" w:styleId="Hyperlink">
    <w:name w:val="Hyperlink"/>
    <w:basedOn w:val="Fontepargpadro"/>
    <w:uiPriority w:val="99"/>
    <w:semiHidden/>
    <w:unhideWhenUsed/>
    <w:rsid w:val="00655BCE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35F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5F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5F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F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F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5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F60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8C2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SVG11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D7FC-108F-43B4-9C1C-EB2162B3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1025</Words>
  <Characters>5537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DREAM03</cp:lastModifiedBy>
  <cp:revision>3</cp:revision>
  <dcterms:created xsi:type="dcterms:W3CDTF">2015-04-13T18:27:00Z</dcterms:created>
  <dcterms:modified xsi:type="dcterms:W3CDTF">2015-05-06T20:41:00Z</dcterms:modified>
</cp:coreProperties>
</file>